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16F0" w14:textId="77777777" w:rsidR="00FC10C4" w:rsidRDefault="00244DD0">
      <w:pPr>
        <w:pStyle w:val="Heading1"/>
      </w:pPr>
      <w:bookmarkStart w:id="0" w:name="george-berkeley-a-philosophical-life"/>
      <w:r>
        <w:t xml:space="preserve">Review of </w:t>
      </w:r>
      <w:r w:rsidR="00707EA8">
        <w:t>George Berkeley: A Philosophical Life</w:t>
      </w:r>
      <w:bookmarkEnd w:id="0"/>
    </w:p>
    <w:p w14:paraId="758CAE5B" w14:textId="77777777" w:rsidR="00244DD0" w:rsidRDefault="00707EA8">
      <w:pPr>
        <w:pStyle w:val="BodyText"/>
      </w:pPr>
      <w:r>
        <w:rPr>
          <w:i/>
        </w:rPr>
        <w:t>George Berkeley: A Philosophical Life</w:t>
      </w:r>
    </w:p>
    <w:p w14:paraId="3109C99A" w14:textId="77777777" w:rsidR="00244DD0" w:rsidRDefault="00244DD0" w:rsidP="00244DD0">
      <w:pPr>
        <w:pStyle w:val="FirstParagraph"/>
      </w:pPr>
      <w:r>
        <w:t>Tom Jones</w:t>
      </w:r>
    </w:p>
    <w:p w14:paraId="5F87EC30" w14:textId="77777777" w:rsidR="00FC10C4" w:rsidRDefault="00707EA8">
      <w:pPr>
        <w:pStyle w:val="BodyText"/>
      </w:pPr>
      <w:r>
        <w:t>Princeton and Oxford: Princeton University Press, 2021. 622 pages.</w:t>
      </w:r>
    </w:p>
    <w:p w14:paraId="7C7CE612" w14:textId="77777777" w:rsidR="00FC10C4" w:rsidRDefault="00A20900">
      <w:r>
        <w:rPr>
          <w:noProof/>
        </w:rPr>
        <w:pict w14:anchorId="72C08507">
          <v:rect id="_x0000_i1025" alt="" style="width:468pt;height:.05pt;mso-width-percent:0;mso-height-percent:0;mso-width-percent:0;mso-height-percent:0" o:hralign="center" o:hrstd="t" o:hr="t"/>
        </w:pict>
      </w:r>
    </w:p>
    <w:p w14:paraId="79938F15" w14:textId="6F3E152F" w:rsidR="00FC10C4" w:rsidRDefault="00707EA8">
      <w:pPr>
        <w:pStyle w:val="FirstParagraph"/>
      </w:pPr>
      <w:r>
        <w:t xml:space="preserve">The book under review here is a thorough and enlightening look at how Berkeley’s life and philosophy intertwined. The fact </w:t>
      </w:r>
      <w:ins w:id="1" w:author="Fedor Benevich" w:date="2022-12-22T11:08:00Z">
        <w:r w:rsidR="002A1979">
          <w:t xml:space="preserve">that </w:t>
        </w:r>
      </w:ins>
      <w:r>
        <w:t>this review essay focuses on some points where I disagree with the author should not be read to indict the quality of the work as a whole.</w:t>
      </w:r>
    </w:p>
    <w:p w14:paraId="2CE5086C" w14:textId="77777777" w:rsidR="00FC10C4" w:rsidRDefault="00707EA8">
      <w:pPr>
        <w:pStyle w:val="BodyText"/>
      </w:pPr>
      <w:r>
        <w:t>Jones opens his book with a very strong claim:</w:t>
      </w:r>
    </w:p>
    <w:p w14:paraId="6980F15F" w14:textId="77777777" w:rsidR="00FC10C4" w:rsidRDefault="00707EA8">
      <w:pPr>
        <w:pStyle w:val="BodyText"/>
      </w:pPr>
      <w:r>
        <w:t>“Berkeley’s documented life and participation in various institutions and practices, such as those of the exclusive educational institutions of a Protestant elite, is inseparable from his treatment of major philosophical and social issues” (3).</w:t>
      </w:r>
    </w:p>
    <w:p w14:paraId="12B8B70F" w14:textId="77777777" w:rsidR="00FC10C4" w:rsidRDefault="00707EA8">
      <w:pPr>
        <w:pStyle w:val="BodyText"/>
      </w:pPr>
      <w:r>
        <w:t>Jones does not contend that on occasion, we might get insight into a thinker’s philosophical position by examining that thinker’s biography. No, he claims that Berkeley’s (and I assume not just Berkeley’s: more on this below) philosophical ideas are “inseparable” from his biography. Should we accept or reject immaterialism based on what we think of how Berkeley led his life? Many people have read Berkeleys argument for immaterialism and discussed it without knowing anything about his biography. Were they all mistaken to do so?</w:t>
      </w:r>
    </w:p>
    <w:p w14:paraId="5353835B" w14:textId="3BBF9B7E" w:rsidR="00FC10C4" w:rsidRDefault="00707EA8">
      <w:pPr>
        <w:pStyle w:val="BodyText"/>
      </w:pPr>
      <w:del w:id="2" w:author="Gene Callahan" w:date="2022-12-29T11:46:00Z">
        <w:r w:rsidDel="00AA19BA">
          <w:delText xml:space="preserve">Henceforth in this review, </w:delText>
        </w:r>
      </w:del>
      <w:r>
        <w:t xml:space="preserve">I am assuming Jones would make a similar contention vis-à-vis any philosopher’s work. </w:t>
      </w:r>
      <w:ins w:id="3" w:author="Fedor Benevich" w:date="2022-12-22T11:09:00Z">
        <w:r w:rsidR="007C675C">
          <w:t>Am I</w:t>
        </w:r>
      </w:ins>
      <w:r>
        <w:t xml:space="preserve"> justified in this assumption? A subsequent quote might be used to argue that I am not: “I want to suggest that the consideration of the central topics in Berkeley’s immaterialism offers a justification of a biographical approach to his philosophical career…” So perhaps there is something about Berkeley’s philosophy that especially demands a biographical approach to understand it? But the passage continues: “but one that might first require us to rethink our ideas of what people are and how they know one another” (4). Therefore, this biographical approach, given it is based upon a certain understanding of “what people are”, ought to apply to philosophers in general. And as we read on in Joneses work, what we will discover is not that he suggests that Berkeley’s philosophy particularly </w:t>
      </w:r>
      <w:r>
        <w:rPr>
          <w:i/>
        </w:rPr>
        <w:t>demands</w:t>
      </w:r>
      <w:r>
        <w:t xml:space="preserve"> a biographical approach, but that his philosophy </w:t>
      </w:r>
      <w:r>
        <w:rPr>
          <w:i/>
        </w:rPr>
        <w:t>supports</w:t>
      </w:r>
      <w:r>
        <w:t xml:space="preserve"> one. Let’s take a look at this passage:</w:t>
      </w:r>
    </w:p>
    <w:p w14:paraId="45E309C8" w14:textId="77777777" w:rsidR="00FC10C4" w:rsidRDefault="00707EA8">
      <w:pPr>
        <w:pStyle w:val="BodyText"/>
      </w:pPr>
      <w:r>
        <w:t>“But it is perhaps surprising that Berkeley’s immaterialism, his insistence that there is only one substance — spirit — and that ideas are merely passive effects of spirits to exist in willing some conceived and quite possibly indistinct good, lends its support to a biographical approach to his philosophy.” (12-13)</w:t>
      </w:r>
    </w:p>
    <w:p w14:paraId="2CB0AA62" w14:textId="5F138659" w:rsidR="00057C7F" w:rsidRDefault="00707EA8">
      <w:pPr>
        <w:pStyle w:val="BodyText"/>
        <w:rPr>
          <w:ins w:id="4" w:author="Gene Callahan" w:date="2022-12-29T11:52:00Z"/>
        </w:rPr>
      </w:pPr>
      <w:r>
        <w:lastRenderedPageBreak/>
        <w:t xml:space="preserve">Jones’s contention above is imprecise: if Berkeley’s arguments for immaterialism are wrong, they do not lend support to </w:t>
      </w:r>
      <w:r>
        <w:rPr>
          <w:i/>
        </w:rPr>
        <w:t>anything</w:t>
      </w:r>
      <w:r>
        <w:t>: they are simply mistakes. If we except a false proposition as a premise in an argument, then</w:t>
      </w:r>
      <w:del w:id="5" w:author="Gene Callahan" w:date="2022-12-23T10:56:00Z">
        <w:r w:rsidDel="00A140C8">
          <w:delText xml:space="preserve"> “</w:delText>
        </w:r>
        <w:commentRangeStart w:id="6"/>
        <w:r w:rsidDel="00A140C8">
          <w:delText>from falsehood</w:delText>
        </w:r>
      </w:del>
      <w:r>
        <w:t xml:space="preserve"> anything follows</w:t>
      </w:r>
      <w:commentRangeEnd w:id="6"/>
      <w:r w:rsidR="00543C72">
        <w:rPr>
          <w:rStyle w:val="CommentReference"/>
        </w:rPr>
        <w:commentReference w:id="6"/>
      </w:r>
      <w:r>
        <w:t>.</w:t>
      </w:r>
      <w:del w:id="7" w:author="Gene Callahan" w:date="2022-12-23T10:57:00Z">
        <w:r w:rsidDel="00A140C8">
          <w:delText>”</w:delText>
        </w:r>
      </w:del>
      <w:r>
        <w:t xml:space="preserve"> </w:t>
      </w:r>
      <w:commentRangeStart w:id="8"/>
      <w:commentRangeStart w:id="9"/>
      <w:r>
        <w:t xml:space="preserve">But if Berkeley’s arguments </w:t>
      </w:r>
      <w:r>
        <w:rPr>
          <w:i/>
        </w:rPr>
        <w:t>are</w:t>
      </w:r>
      <w:r>
        <w:t xml:space="preserve"> correct, then</w:t>
      </w:r>
      <w:ins w:id="10" w:author="Gene Callahan" w:date="2022-12-23T10:57:00Z">
        <w:r w:rsidR="00A140C8">
          <w:t>, if Jones’s</w:t>
        </w:r>
      </w:ins>
      <w:ins w:id="11" w:author="Gene Callahan" w:date="2022-12-29T11:47:00Z">
        <w:r w:rsidR="00AA19BA">
          <w:t xml:space="preserve"> link between immaterialism and philosophical b</w:t>
        </w:r>
      </w:ins>
      <w:ins w:id="12" w:author="Gene Callahan" w:date="2022-12-29T11:48:00Z">
        <w:r w:rsidR="00AA19BA">
          <w:t>iography stands</w:t>
        </w:r>
      </w:ins>
      <w:ins w:id="13" w:author="Gene Callahan" w:date="2022-12-23T10:57:00Z">
        <w:r w:rsidR="00A140C8">
          <w:t xml:space="preserve">, </w:t>
        </w:r>
      </w:ins>
      <w:ins w:id="14" w:author="Gene Callahan" w:date="2022-12-29T11:48:00Z">
        <w:r w:rsidR="00AA19BA">
          <w:t xml:space="preserve">then </w:t>
        </w:r>
      </w:ins>
      <w:ins w:id="15" w:author="Gene Callahan" w:date="2022-12-23T10:57:00Z">
        <w:r w:rsidR="00A140C8">
          <w:t>they</w:t>
        </w:r>
      </w:ins>
      <w:del w:id="16" w:author="Gene Callahan" w:date="2022-12-23T10:57:00Z">
        <w:r w:rsidDel="00A140C8">
          <w:delText xml:space="preserve"> they</w:delText>
        </w:r>
      </w:del>
      <w:r>
        <w:t xml:space="preserve"> lend support to analyzing the work of </w:t>
      </w:r>
      <w:r>
        <w:rPr>
          <w:i/>
        </w:rPr>
        <w:t>any</w:t>
      </w:r>
      <w:r>
        <w:t xml:space="preserve"> philosopher biographically.</w:t>
      </w:r>
      <w:ins w:id="17" w:author="Gene Callahan" w:date="2022-12-29T11:48:00Z">
        <w:r w:rsidR="00AA19BA" w:rsidDel="00AA19BA">
          <w:t xml:space="preserve"> </w:t>
        </w:r>
      </w:ins>
      <w:del w:id="18" w:author="Gene Callahan" w:date="2022-12-29T11:48:00Z">
        <w:r w:rsidDel="00AA19BA">
          <w:delText xml:space="preserve"> </w:delText>
        </w:r>
        <w:commentRangeEnd w:id="8"/>
        <w:r w:rsidR="00066FE8" w:rsidDel="00AA19BA">
          <w:rPr>
            <w:rStyle w:val="CommentReference"/>
          </w:rPr>
          <w:commentReference w:id="8"/>
        </w:r>
        <w:commentRangeEnd w:id="9"/>
        <w:r w:rsidR="00A140C8" w:rsidDel="00AA19BA">
          <w:rPr>
            <w:rStyle w:val="CommentReference"/>
          </w:rPr>
          <w:commentReference w:id="9"/>
        </w:r>
        <w:r w:rsidDel="00AA19BA">
          <w:delText>And thus I will treat them, which raises the question: How about this very book under review: if I hope to understand this book, do I need to read a biography of Jones? If Jones’s contention is true, it would seem that every intellectual work ought to be accompanied by a biography of the person who wrote it.</w:delText>
        </w:r>
      </w:del>
    </w:p>
    <w:p w14:paraId="0B15FC72" w14:textId="6E667140" w:rsidR="00067572" w:rsidRDefault="00067572">
      <w:pPr>
        <w:pStyle w:val="BodyText"/>
        <w:rPr>
          <w:ins w:id="19" w:author="Gene Callahan" w:date="2022-12-29T01:30:00Z"/>
        </w:rPr>
      </w:pPr>
      <w:ins w:id="20" w:author="Gene Callahan" w:date="2022-12-29T11:52:00Z">
        <w:r>
          <w:t xml:space="preserve">To make this point clearer, let us </w:t>
        </w:r>
      </w:ins>
      <w:ins w:id="21" w:author="Gene Callahan" w:date="2022-12-29T11:53:00Z">
        <w:r>
          <w:t>consider an analogous situation, where we are writing a biography of a thinker</w:t>
        </w:r>
      </w:ins>
      <w:ins w:id="22" w:author="Gene Callahan" w:date="2022-12-29T11:55:00Z">
        <w:r w:rsidR="00C335CA">
          <w:t>, say Smith,</w:t>
        </w:r>
      </w:ins>
      <w:ins w:id="23" w:author="Gene Callahan" w:date="2022-12-29T11:53:00Z">
        <w:r>
          <w:t xml:space="preserve"> who believes that human personalitie</w:t>
        </w:r>
      </w:ins>
      <w:ins w:id="24" w:author="Gene Callahan" w:date="2022-12-29T11:54:00Z">
        <w:r>
          <w:t xml:space="preserve">s are actually just very sophisticated computer programs, and suggests we can best understand them by “studying their source code” (however that might be done). </w:t>
        </w:r>
      </w:ins>
      <w:ins w:id="25" w:author="Gene Callahan" w:date="2022-12-29T11:55:00Z">
        <w:r w:rsidR="00C335CA">
          <w:t xml:space="preserve">It would be incorrect for us to contend that, because Smith views human beings this way, the best way to write a biography of him would be by “studying </w:t>
        </w:r>
        <w:bookmarkStart w:id="26" w:name="_GoBack"/>
        <w:r w:rsidR="00C335CA" w:rsidRPr="00C335CA">
          <w:rPr>
            <w:i/>
            <w:rPrChange w:id="27" w:author="Gene Callahan" w:date="2022-12-29T11:57:00Z">
              <w:rPr/>
            </w:rPrChange>
          </w:rPr>
          <w:t>his</w:t>
        </w:r>
        <w:bookmarkEnd w:id="26"/>
        <w:r w:rsidR="00C335CA">
          <w:t xml:space="preserve"> source code.” If Smith’s view is correct, </w:t>
        </w:r>
      </w:ins>
      <w:ins w:id="28" w:author="Gene Callahan" w:date="2022-12-29T11:56:00Z">
        <w:r w:rsidR="00C335CA">
          <w:t>then that is the best way to not only write about Smith, but to write about anyone whomsoever. But if his view is wrong, then it is not a good way to write about even Smith.</w:t>
        </w:r>
      </w:ins>
    </w:p>
    <w:p w14:paraId="742748D6" w14:textId="77777777" w:rsidR="00057C7F" w:rsidRPr="00057C7F" w:rsidRDefault="00057C7F" w:rsidP="00057C7F">
      <w:pPr>
        <w:pStyle w:val="BodyText"/>
        <w:rPr>
          <w:ins w:id="29" w:author="Gene Callahan" w:date="2022-12-29T01:30:00Z"/>
        </w:rPr>
      </w:pPr>
      <w:ins w:id="30" w:author="Gene Callahan" w:date="2022-12-29T01:30:00Z">
        <w:r w:rsidRPr="00057C7F">
          <w:t xml:space="preserve">It is true that understanding Berkeley’s life better does cast new light on his works. </w:t>
        </w:r>
        <w:commentRangeStart w:id="31"/>
        <w:r w:rsidRPr="00057C7F">
          <w:t xml:space="preserve">But as far as the claim Jones makes, that Berkeley’s life and his philosophy are “inseparable,” this juror must bring in a verdict of “Unproven.” </w:t>
        </w:r>
        <w:commentRangeEnd w:id="31"/>
        <w:r w:rsidRPr="00057C7F">
          <w:commentReference w:id="31"/>
        </w:r>
        <w:r w:rsidRPr="00057C7F">
          <w:t>For instance, Berkeley certainly was inspired to debunk the newly fashionable theory of matter put forth by figures such as Descartes and Locke based on the fact that he felt it promoted skepticism. But Berkeley’s arguments as to why matter, as his targets understood it, was an untenable concept, do not depend upon his motivation in making them. They either succeed or not on their own merits. It is very interesting to learn about Berkeley’s intimate involvement with elite Protestant education, his desire to defend and promote Anglicanism, and his efforts to gain better positions within the church. But numerous people at the time were educated in elite Protestant institutions, promoted Anglicanism, and sought better jobs. But only one of them wrote books arguing for immaterialism.</w:t>
        </w:r>
      </w:ins>
    </w:p>
    <w:p w14:paraId="241055D5" w14:textId="75774FA6" w:rsidR="00057C7F" w:rsidRDefault="00057C7F" w:rsidP="00057C7F">
      <w:pPr>
        <w:pStyle w:val="BodyText"/>
        <w:rPr>
          <w:ins w:id="32" w:author="Gene Callahan" w:date="2022-12-29T01:30:00Z"/>
        </w:rPr>
      </w:pPr>
      <w:ins w:id="33" w:author="Gene Callahan" w:date="2022-12-29T01:33:00Z">
        <w:r>
          <w:t>I</w:t>
        </w:r>
      </w:ins>
      <w:ins w:id="34" w:author="Gene Callahan" w:date="2022-12-29T01:30:00Z">
        <w:r w:rsidRPr="00057C7F">
          <w:t xml:space="preserve">f we cannot consider a thinker’s arguments apart from that thinker’s life history, then Jones’s book itself is radically incomplete: every copy ought to be shipped with a biography of Jones. And unless that is an autobiography, that biography should come with a biography of the person who wrote </w:t>
        </w:r>
        <w:r w:rsidRPr="00057C7F">
          <w:rPr>
            <w:i/>
          </w:rPr>
          <w:t>it</w:t>
        </w:r>
        <w:r w:rsidRPr="00057C7F">
          <w:t>. And so on, ad infinitum.</w:t>
        </w:r>
      </w:ins>
    </w:p>
    <w:p w14:paraId="31490C4D" w14:textId="084A762E" w:rsidR="00057C7F" w:rsidDel="00057C7F" w:rsidRDefault="00057C7F">
      <w:pPr>
        <w:pStyle w:val="BodyText"/>
        <w:rPr>
          <w:del w:id="35" w:author="Gene Callahan" w:date="2022-12-29T01:36:00Z"/>
        </w:rPr>
      </w:pPr>
      <w:ins w:id="36" w:author="Gene Callahan" w:date="2022-12-29T01:34:00Z">
        <w:r>
          <w:t xml:space="preserve">The above contention, that Berkeley’s philosophy itself somehow justifies Jones’s approach to </w:t>
        </w:r>
      </w:ins>
      <w:ins w:id="37" w:author="Gene Callahan" w:date="2022-12-29T01:35:00Z">
        <w:r>
          <w:t>biography, is perhaps the major flaw in this book. But there are other issues as</w:t>
        </w:r>
      </w:ins>
      <w:ins w:id="38" w:author="Gene Callahan" w:date="2022-12-29T01:36:00Z">
        <w:r>
          <w:t xml:space="preserve"> well. For instance, a</w:t>
        </w:r>
      </w:ins>
    </w:p>
    <w:p w14:paraId="0A482339" w14:textId="77777777" w:rsidR="00FC10C4" w:rsidRDefault="00707EA8">
      <w:pPr>
        <w:pStyle w:val="BodyText"/>
      </w:pPr>
      <w:commentRangeStart w:id="39"/>
      <w:del w:id="40" w:author="Gene Callahan" w:date="2022-12-29T01:36:00Z">
        <w:r w:rsidDel="00057C7F">
          <w:delText>A</w:delText>
        </w:r>
      </w:del>
      <w:r>
        <w:t xml:space="preserve">n unfortunate recurrence throughout the book is a certain temporal parochialism, </w:t>
      </w:r>
      <w:commentRangeEnd w:id="39"/>
      <w:r w:rsidR="00033FB2">
        <w:rPr>
          <w:rStyle w:val="CommentReference"/>
        </w:rPr>
        <w:commentReference w:id="39"/>
      </w:r>
      <w:r>
        <w:t>an apparent conviction that the current ideas are the best ideas (so far, at least), and that when they disagree with past ideas, clearly the past ideas are to blame. This shows up early on when Jones writes, “Perhaps not everyone feels that Berkeley’s God is an embarrassment…” (15). Countless thinkers in the past would have found today’s presumption of materialism an embarrassment. And many of them were very bright people.</w:t>
      </w:r>
    </w:p>
    <w:p w14:paraId="0C7C03B9" w14:textId="77777777" w:rsidR="00FC10C4" w:rsidRDefault="00707EA8">
      <w:pPr>
        <w:pStyle w:val="BodyText"/>
      </w:pPr>
      <w:r>
        <w:t xml:space="preserve">Another example of this temporal bias is Jones’s puzzle here: “Here, as in so many other locations in seventeenth- and eighteenth-century social thought, the possibility that rank </w:t>
      </w:r>
      <w:r>
        <w:lastRenderedPageBreak/>
        <w:t>produces, or is otherwise complicit in, the adumbration of natural rights to justice and equity is mysteriously invisible” (192).</w:t>
      </w:r>
    </w:p>
    <w:p w14:paraId="0CA784A9" w14:textId="77777777" w:rsidR="00FC10C4" w:rsidRDefault="00707EA8">
      <w:pPr>
        <w:pStyle w:val="BodyText"/>
      </w:pPr>
      <w:r>
        <w:t>Jones should remember the parochialism is not limited to earlier ages: It is quite possible that a social thinker from the 1700s would note how mysterious it is that 21st-century social thinkers believe that rank is in conflict with natural rights to justice and equity.</w:t>
      </w:r>
    </w:p>
    <w:p w14:paraId="180C8399" w14:textId="0BB40A68" w:rsidR="00727946" w:rsidRDefault="00727946" w:rsidP="00727946">
      <w:pPr>
        <w:pStyle w:val="BodyText"/>
        <w:rPr>
          <w:ins w:id="41" w:author="Gene Callahan" w:date="2022-12-29T11:45:00Z"/>
        </w:rPr>
      </w:pPr>
      <w:ins w:id="42" w:author="Gene Callahan" w:date="2022-12-29T11:45:00Z">
        <w:r>
          <w:t xml:space="preserve">In what appears to me as </w:t>
        </w:r>
        <w:r>
          <w:t>one more</w:t>
        </w:r>
        <w:r>
          <w:t xml:space="preserve"> case of “presentism,” </w:t>
        </w:r>
        <w:commentRangeStart w:id="43"/>
        <w:commentRangeStart w:id="44"/>
        <w:r>
          <w:t xml:space="preserve">while discussing Berkeley’s work </w:t>
        </w:r>
        <w:proofErr w:type="spellStart"/>
        <w:r>
          <w:rPr>
            <w:i/>
          </w:rPr>
          <w:t>Alciphron</w:t>
        </w:r>
        <w:commentRangeEnd w:id="43"/>
        <w:proofErr w:type="spellEnd"/>
        <w:r>
          <w:rPr>
            <w:rStyle w:val="CommentReference"/>
          </w:rPr>
          <w:commentReference w:id="43"/>
        </w:r>
        <w:commentRangeEnd w:id="44"/>
        <w:r>
          <w:rPr>
            <w:rStyle w:val="CommentReference"/>
          </w:rPr>
          <w:commentReference w:id="44"/>
        </w:r>
        <w:r>
          <w:t>, Jones seems overly anxious to assure the reader that Berkeley’s “right thinkers” are just as subject to prejudice as are his “free thinkers.” For instance, Jones quotes Berkeley as writing,</w:t>
        </w:r>
      </w:ins>
    </w:p>
    <w:p w14:paraId="33213D01" w14:textId="77777777" w:rsidR="00727946" w:rsidRDefault="00727946" w:rsidP="00727946">
      <w:pPr>
        <w:pStyle w:val="BodyText"/>
        <w:rPr>
          <w:ins w:id="45" w:author="Gene Callahan" w:date="2022-12-29T11:45:00Z"/>
        </w:rPr>
      </w:pPr>
      <w:ins w:id="46" w:author="Gene Callahan" w:date="2022-12-29T11:45:00Z">
        <w:r>
          <w:t>“[W]ho would choose for his Guide in the Search of Truth, a Man… whose Education hath been behind a Counter, or in an Office? Or whose Speculations have been employed on the Forms of Business, who are only well read in the ways and commerce of Mankind, in Stock-jobbing, Purloining, Supplanting, Bribing?”</w:t>
        </w:r>
      </w:ins>
    </w:p>
    <w:p w14:paraId="1D2E2097" w14:textId="77777777" w:rsidR="00727946" w:rsidRDefault="00727946" w:rsidP="00727946">
      <w:pPr>
        <w:pStyle w:val="BodyText"/>
        <w:rPr>
          <w:ins w:id="47" w:author="Gene Callahan" w:date="2022-12-29T11:45:00Z"/>
        </w:rPr>
      </w:pPr>
      <w:ins w:id="48" w:author="Gene Callahan" w:date="2022-12-29T11:45:00Z">
        <w:r>
          <w:t>Jones comments:</w:t>
        </w:r>
      </w:ins>
    </w:p>
    <w:p w14:paraId="0DA4F070" w14:textId="77777777" w:rsidR="00727946" w:rsidRDefault="00727946" w:rsidP="00727946">
      <w:pPr>
        <w:pStyle w:val="BodyText"/>
        <w:rPr>
          <w:ins w:id="49" w:author="Gene Callahan" w:date="2022-12-29T11:45:00Z"/>
        </w:rPr>
      </w:pPr>
      <w:ins w:id="50" w:author="Gene Callahan" w:date="2022-12-29T11:45:00Z">
        <w:r>
          <w:t>“In the choice of what kind of human character we wish to be led by… what sort of person we take to have clear and extensive views, Crito is set against anyone working in business and finance. This prejudice seems as unfounded as the freethinking prejudiced for nobility of rank…” (373)</w:t>
        </w:r>
      </w:ins>
    </w:p>
    <w:p w14:paraId="0BA8B947" w14:textId="77777777" w:rsidR="00727946" w:rsidRDefault="00727946" w:rsidP="00727946">
      <w:pPr>
        <w:pStyle w:val="BodyText"/>
        <w:rPr>
          <w:ins w:id="51" w:author="Gene Callahan" w:date="2022-12-29T11:45:00Z"/>
        </w:rPr>
      </w:pPr>
      <w:ins w:id="52" w:author="Gene Callahan" w:date="2022-12-29T11:45:00Z">
        <w:r>
          <w:t xml:space="preserve">However, Jones has left out important part of the quote from </w:t>
        </w:r>
        <w:proofErr w:type="spellStart"/>
        <w:r>
          <w:rPr>
            <w:i/>
          </w:rPr>
          <w:t>Alciphron</w:t>
        </w:r>
        <w:proofErr w:type="spellEnd"/>
        <w:r>
          <w:t>; Crito also recommends against taking as a guide “a Man whose Thoughts and Time are taken up with Dress, Visits, and Diversions” (</w:t>
        </w:r>
        <w:proofErr w:type="spellStart"/>
        <w:r>
          <w:rPr>
            <w:i/>
          </w:rPr>
          <w:t>Alciphron</w:t>
        </w:r>
        <w:proofErr w:type="spellEnd"/>
        <w:r>
          <w:t>, Second Dialogue, section XIX). Once we combine that with his “</w:t>
        </w:r>
        <w:r>
          <w:rPr>
            <w:i/>
          </w:rPr>
          <w:t>only</w:t>
        </w:r>
        <w:r>
          <w:t xml:space="preserve"> well read”, it is clear that Crito is claiming that a mind </w:t>
        </w:r>
        <w:r>
          <w:rPr>
            <w:i/>
          </w:rPr>
          <w:t>consumed</w:t>
        </w:r>
        <w:r>
          <w:t xml:space="preserve"> by thoughts of fashion and socializing, or by thoughts of financial gain, will not make a good philosopher. That hardly seems to be a prejudice.</w:t>
        </w:r>
      </w:ins>
    </w:p>
    <w:p w14:paraId="11990091" w14:textId="5ED38EEA" w:rsidR="00FC10C4" w:rsidDel="00727946" w:rsidRDefault="00707EA8">
      <w:pPr>
        <w:pStyle w:val="BodyText"/>
        <w:rPr>
          <w:del w:id="53" w:author="Gene Callahan" w:date="2022-12-29T11:45:00Z"/>
        </w:rPr>
      </w:pPr>
      <w:del w:id="54" w:author="Gene Callahan" w:date="2022-12-29T11:45:00Z">
        <w:r w:rsidDel="00727946">
          <w:delText xml:space="preserve">Jones’s understanding of the physics and mathematics he discusses is not always adequate to the task. For instance, at one point he calls fluxions “the forces that cause changes in motion” (55): but this is </w:delText>
        </w:r>
      </w:del>
      <w:commentRangeStart w:id="55"/>
      <w:del w:id="56" w:author="Gene Callahan" w:date="2022-12-23T10:58:00Z">
        <w:r w:rsidDel="00A140C8">
          <w:delText>nonsense</w:delText>
        </w:r>
        <w:commentRangeEnd w:id="55"/>
        <w:r w:rsidR="00ED09AE" w:rsidDel="00A140C8">
          <w:rPr>
            <w:rStyle w:val="CommentReference"/>
          </w:rPr>
          <w:commentReference w:id="55"/>
        </w:r>
        <w:r w:rsidDel="00A140C8">
          <w:delText>.</w:delText>
        </w:r>
      </w:del>
      <w:del w:id="57" w:author="Gene Callahan" w:date="2022-12-29T11:45:00Z">
        <w:r w:rsidDel="00727946">
          <w:delText xml:space="preserve"> “Fluxion” was Newton’s term for an instantaneous rate of change, and had nothing to do with what force might be causing that change.</w:delText>
        </w:r>
      </w:del>
    </w:p>
    <w:p w14:paraId="35B784DB" w14:textId="1187E5D1" w:rsidR="00FC10C4" w:rsidDel="00FC29F1" w:rsidRDefault="00707EA8">
      <w:pPr>
        <w:pStyle w:val="BodyText"/>
        <w:rPr>
          <w:del w:id="58" w:author="Gene Callahan" w:date="2022-12-29T01:40:00Z"/>
        </w:rPr>
      </w:pPr>
      <w:del w:id="59" w:author="Gene Callahan" w:date="2022-12-29T01:40:00Z">
        <w:r w:rsidDel="00FC29F1">
          <w:delText xml:space="preserve">Jones mentions that by the time </w:delText>
        </w:r>
      </w:del>
      <w:commentRangeStart w:id="60"/>
      <w:del w:id="61" w:author="Gene Callahan" w:date="2022-12-23T10:59:00Z">
        <w:r w:rsidDel="00A140C8">
          <w:delText xml:space="preserve">he </w:delText>
        </w:r>
      </w:del>
      <w:commentRangeEnd w:id="60"/>
      <w:del w:id="62" w:author="Gene Callahan" w:date="2022-12-29T01:40:00Z">
        <w:r w:rsidR="00083314" w:rsidDel="00FC29F1">
          <w:rPr>
            <w:rStyle w:val="CommentReference"/>
          </w:rPr>
          <w:commentReference w:id="60"/>
        </w:r>
        <w:r w:rsidDel="00FC29F1">
          <w:delText>left Dublin, many of Berkeley’s “enduring and idiosyncratic tendencies” (141) had already become apparent. Among these is contention that the world “is a world of ideas” (141): This illustrates a degree of continuity amongst the British idealists that is often denied, for we find Michael Oakeshott making the exact same contention in 1933.</w:delText>
        </w:r>
      </w:del>
    </w:p>
    <w:p w14:paraId="77F25CFE" w14:textId="05F224E1" w:rsidR="00FC29F1" w:rsidRDefault="00707EA8">
      <w:pPr>
        <w:pStyle w:val="BodyText"/>
        <w:rPr>
          <w:ins w:id="63" w:author="Gene Callahan" w:date="2022-12-29T01:42:00Z"/>
        </w:rPr>
      </w:pPr>
      <w:r>
        <w:t xml:space="preserve">Jones </w:t>
      </w:r>
      <w:ins w:id="64" w:author="Gene Callahan" w:date="2022-12-29T01:42:00Z">
        <w:r w:rsidR="00FC29F1">
          <w:t xml:space="preserve">also appears to have </w:t>
        </w:r>
      </w:ins>
      <w:ins w:id="65" w:author="Gene Callahan" w:date="2022-12-29T01:43:00Z">
        <w:r w:rsidR="00FC29F1">
          <w:t xml:space="preserve">a mistaken notion of what Berkeley’s immaterialism actually implies. For instance, </w:t>
        </w:r>
      </w:ins>
      <w:ins w:id="66" w:author="Gene Callahan" w:date="2022-12-29T01:45:00Z">
        <w:r w:rsidR="00FC29F1">
          <w:t>he writes “</w:t>
        </w:r>
      </w:ins>
      <w:ins w:id="67" w:author="Gene Callahan" w:date="2022-12-29T01:46:00Z">
        <w:r w:rsidR="00FC29F1">
          <w:t>T</w:t>
        </w:r>
      </w:ins>
      <w:ins w:id="68" w:author="Gene Callahan" w:date="2022-12-29T01:45:00Z">
        <w:r w:rsidR="00FC29F1">
          <w:t>he evidence of the senses might be taken as a report of what is out there in the world” (6)</w:t>
        </w:r>
      </w:ins>
      <w:ins w:id="69" w:author="Gene Callahan" w:date="2022-12-29T01:46:00Z">
        <w:r w:rsidR="00FC29F1">
          <w:t>. He goes on to say, “</w:t>
        </w:r>
      </w:ins>
      <w:ins w:id="70" w:author="Gene Callahan" w:date="2022-12-29T01:47:00Z">
        <w:r w:rsidR="00FC29F1">
          <w:t xml:space="preserve">But </w:t>
        </w:r>
      </w:ins>
      <w:ins w:id="71" w:author="Gene Callahan" w:date="2022-12-29T01:48:00Z">
        <w:r w:rsidR="00FC29F1">
          <w:t xml:space="preserve">Berkeley </w:t>
        </w:r>
      </w:ins>
      <w:ins w:id="72" w:author="Gene Callahan" w:date="2022-12-29T01:47:00Z">
        <w:r w:rsidR="00FC29F1">
          <w:t xml:space="preserve">suggests that it is this attitude… that opens the door to skepticism” (6). </w:t>
        </w:r>
      </w:ins>
      <w:ins w:id="73" w:author="Gene Callahan" w:date="2022-12-29T01:48:00Z">
        <w:r w:rsidR="00FC29F1">
          <w:t xml:space="preserve">But that is wrong: Berkeley is not saying that </w:t>
        </w:r>
      </w:ins>
      <w:ins w:id="74" w:author="Gene Callahan" w:date="2022-12-29T01:49:00Z">
        <w:r w:rsidR="00FC29F1">
          <w:t>the evidence of the senses are not a report on what is “out there in the world”: he is arguing that what is “out there in the world” are ideas, specifically, ideas in the mind of God</w:t>
        </w:r>
      </w:ins>
      <w:ins w:id="75" w:author="Gene Callahan" w:date="2022-12-29T01:50:00Z">
        <w:r w:rsidR="00FC29F1">
          <w:t>.</w:t>
        </w:r>
      </w:ins>
    </w:p>
    <w:p w14:paraId="5C7098A7" w14:textId="098607AD" w:rsidR="00FC10C4" w:rsidRDefault="00707EA8">
      <w:pPr>
        <w:pStyle w:val="BodyText"/>
      </w:pPr>
      <w:del w:id="76" w:author="Gene Callahan" w:date="2022-12-29T01:50:00Z">
        <w:r w:rsidDel="00940F0A">
          <w:delText>then goes on to say</w:delText>
        </w:r>
      </w:del>
      <w:ins w:id="77" w:author="Gene Callahan" w:date="2022-12-29T01:50:00Z">
        <w:r w:rsidR="00940F0A">
          <w:t>Similarly, Jones writes:</w:t>
        </w:r>
      </w:ins>
      <w:del w:id="78" w:author="Gene Callahan" w:date="2022-12-29T01:50:00Z">
        <w:r w:rsidDel="00940F0A">
          <w:delText>,</w:delText>
        </w:r>
      </w:del>
      <w:r>
        <w:t xml:space="preserve"> “For all that the world may appear to have physical being, tangible or visible extension, its real existence is as ideas” (141). This is a mistake made by many interpreters of Berkeley: he is </w:t>
      </w:r>
      <w:r>
        <w:rPr>
          <w:b/>
        </w:rPr>
        <w:t>not</w:t>
      </w:r>
      <w:r>
        <w:t xml:space="preserve"> claiming that there is no physical world, or tangible or visible extension. He is claiming that the world’s physicality is </w:t>
      </w:r>
      <w:r>
        <w:rPr>
          <w:b/>
        </w:rPr>
        <w:t>itself</w:t>
      </w:r>
      <w:r>
        <w:t xml:space="preserve"> an idea, as is extension. These things are not illusions that must be dispelled by Berkeley’s philosophy: they are realities whose basis it attempts to explain.</w:t>
      </w:r>
    </w:p>
    <w:p w14:paraId="669D295D" w14:textId="77777777" w:rsidR="00FC10C4" w:rsidRDefault="00707EA8">
      <w:pPr>
        <w:pStyle w:val="BodyText"/>
      </w:pPr>
      <w:r>
        <w:t xml:space="preserve">In discussing Berkeley’s travels in England, Italy, and America, Jones highlights how prominent thoughts on social improvement were in Berkeley’s life. Even his most famous </w:t>
      </w:r>
      <w:r>
        <w:lastRenderedPageBreak/>
        <w:t>“metaphysical” works partook of this tendency, as they were foremost intended as a means of defeating skepticism and atheism, which Berkeley saw as serious threats to social order.</w:t>
      </w:r>
    </w:p>
    <w:p w14:paraId="3648C7CD" w14:textId="4962A891" w:rsidR="00FC10C4" w:rsidDel="00FC29F1" w:rsidRDefault="00707EA8">
      <w:pPr>
        <w:pStyle w:val="BodyText"/>
        <w:rPr>
          <w:del w:id="79" w:author="Gene Callahan" w:date="2022-12-29T01:44:00Z"/>
        </w:rPr>
      </w:pPr>
      <w:del w:id="80" w:author="Gene Callahan" w:date="2022-12-29T01:44:00Z">
        <w:r w:rsidDel="00FC29F1">
          <w:delText xml:space="preserve">Berkeley’s wife is quoted as saying, “He has taken from them the ground they stand on, &amp; had he built as </w:delText>
        </w:r>
        <w:commentRangeStart w:id="81"/>
        <w:commentRangeStart w:id="82"/>
        <w:r w:rsidDel="00FC29F1">
          <w:delText xml:space="preserve">he has pulled down he had been </w:delText>
        </w:r>
      </w:del>
      <w:del w:id="83" w:author="Gene Callahan" w:date="2022-12-23T11:00:00Z">
        <w:r w:rsidDel="00A140C8">
          <w:delText>down</w:delText>
        </w:r>
        <w:commentRangeEnd w:id="81"/>
        <w:r w:rsidR="00DF5914" w:rsidDel="00A140C8">
          <w:rPr>
            <w:rStyle w:val="CommentReference"/>
          </w:rPr>
          <w:commentReference w:id="81"/>
        </w:r>
      </w:del>
      <w:commentRangeEnd w:id="82"/>
      <w:del w:id="84" w:author="Gene Callahan" w:date="2022-12-29T01:44:00Z">
        <w:r w:rsidR="00057C7F" w:rsidDel="00FC29F1">
          <w:rPr>
            <w:rStyle w:val="CommentReference"/>
          </w:rPr>
          <w:commentReference w:id="82"/>
        </w:r>
      </w:del>
      <w:del w:id="85" w:author="Gene Callahan" w:date="2022-12-23T11:00:00Z">
        <w:r w:rsidDel="00A140C8">
          <w:delText xml:space="preserve"> </w:delText>
        </w:r>
      </w:del>
      <w:del w:id="86" w:author="Gene Callahan" w:date="2022-12-29T01:44:00Z">
        <w:r w:rsidDel="00FC29F1">
          <w:delText>a master builder indeed but Unto every Man his Work some must remove rubbish, &amp; others lay Foundations…” Jones’s questionable reading of this quote is that “Berkeley’s wife thought him more destructive than productive as a philosopher” (304). But Mrs. Berkeley said that what he was pulling down was “rubbish,” and surely removing rubbish is a constructive, not a destructive, activity.</w:delText>
        </w:r>
      </w:del>
    </w:p>
    <w:p w14:paraId="2125D658" w14:textId="77777777" w:rsidR="00FC10C4" w:rsidRDefault="00707EA8">
      <w:pPr>
        <w:pStyle w:val="BodyText"/>
      </w:pPr>
      <w:r>
        <w:t>Berkeley’s project of founding a university in Bermuda is a strange episode in his career, although Jones makes a good case that it should be understood as a facet of his larger project of Anglican education.</w:t>
      </w:r>
    </w:p>
    <w:p w14:paraId="439CC3C3" w14:textId="7871E694" w:rsidR="00FC10C4" w:rsidRDefault="00707EA8">
      <w:pPr>
        <w:pStyle w:val="BodyText"/>
      </w:pPr>
      <w:r>
        <w:t>While discussing this topic, Jones makes a curious claim: “But his Bermuda project was obliquely complicit in the modern, import-oriented economy he despised and the full range of human cruelty it required – bondage, and forced movement of populations, and eradication of indigenous peoples and their ways of life and habitats” (348). Even though Berkeley</w:t>
      </w:r>
      <w:ins w:id="87" w:author="Gene Callahan" w:date="2022-12-23T11:01:00Z">
        <w:r w:rsidR="00A140C8">
          <w:t>’s</w:t>
        </w:r>
      </w:ins>
      <w:r>
        <w:t xml:space="preserve"> </w:t>
      </w:r>
      <w:commentRangeStart w:id="88"/>
      <w:commentRangeStart w:id="89"/>
      <w:r>
        <w:t xml:space="preserve">plan </w:t>
      </w:r>
      <w:commentRangeEnd w:id="88"/>
      <w:commentRangeEnd w:id="89"/>
      <w:ins w:id="90" w:author="Gene Callahan" w:date="2022-12-23T11:01:00Z">
        <w:r w:rsidR="00A140C8">
          <w:t xml:space="preserve">was </w:t>
        </w:r>
      </w:ins>
      <w:r w:rsidR="004C5162">
        <w:rPr>
          <w:rStyle w:val="CommentReference"/>
        </w:rPr>
        <w:commentReference w:id="88"/>
      </w:r>
      <w:r w:rsidR="00CA5077">
        <w:rPr>
          <w:rStyle w:val="CommentReference"/>
        </w:rPr>
        <w:commentReference w:id="89"/>
      </w:r>
      <w:r>
        <w:t>to raise funds for his project through selling small land holdings on St. Christopher (St. Kitts), nevertheless this would “obliquely but ultimately require the dystopia of plantation colonialism and slavery” (348).</w:t>
      </w:r>
    </w:p>
    <w:p w14:paraId="700EE8DA" w14:textId="77777777" w:rsidR="00FC10C4" w:rsidRDefault="00707EA8">
      <w:pPr>
        <w:pStyle w:val="BodyText"/>
      </w:pPr>
      <w:r>
        <w:t>First of all, it is not at all clear what Jones means by “require” here: We found universities today, even on remote islands, without “requiring” plantation colonialism and slavery. It is true that what wound up happening on St. Christopher was that the land was dominated by large, slave-worked plantations. But this happened without Berkeley being involved in the land sales, and without his college ever being built. One can never prove historical counterfactuals, but perhaps if his scheme has gone through, the outcome on St. Christopher would have been different.</w:t>
      </w:r>
    </w:p>
    <w:p w14:paraId="0707EB4F" w14:textId="44A7B1B4" w:rsidR="00FC10C4" w:rsidRDefault="00707EA8">
      <w:pPr>
        <w:pStyle w:val="BodyText"/>
      </w:pPr>
      <w:r>
        <w:t>But even odder is this notion of “oblique” responsibility: Once we adopt such a flimsy standard for placing blame, it seems we have to condemn everyone alive at the moment some unpleasant event was occurring: Weren’t even the Native Americans and the slaves “obliquely” responsible for what happened?</w:t>
      </w:r>
    </w:p>
    <w:p w14:paraId="55DAEFC5" w14:textId="152BB01A" w:rsidR="00FC10C4" w:rsidDel="00727946" w:rsidRDefault="00707EA8">
      <w:pPr>
        <w:pStyle w:val="BodyText"/>
        <w:rPr>
          <w:del w:id="91" w:author="Gene Callahan" w:date="2022-12-29T11:44:00Z"/>
        </w:rPr>
      </w:pPr>
      <w:commentRangeStart w:id="92"/>
      <w:commentRangeStart w:id="93"/>
      <w:del w:id="94" w:author="Gene Callahan" w:date="2022-12-29T11:08:00Z">
        <w:r w:rsidDel="00CA5077">
          <w:delText xml:space="preserve">In </w:delText>
        </w:r>
      </w:del>
      <w:del w:id="95" w:author="Gene Callahan" w:date="2022-12-29T11:44:00Z">
        <w:r w:rsidDel="00727946">
          <w:delText xml:space="preserve">discussing Berkeley’s work </w:delText>
        </w:r>
        <w:r w:rsidDel="00727946">
          <w:rPr>
            <w:i/>
          </w:rPr>
          <w:delText>Alciphron</w:delText>
        </w:r>
        <w:commentRangeEnd w:id="92"/>
        <w:r w:rsidR="00854FAA" w:rsidDel="00727946">
          <w:rPr>
            <w:rStyle w:val="CommentReference"/>
          </w:rPr>
          <w:commentReference w:id="92"/>
        </w:r>
        <w:commentRangeEnd w:id="93"/>
        <w:r w:rsidR="00CA5077" w:rsidDel="00727946">
          <w:rPr>
            <w:rStyle w:val="CommentReference"/>
          </w:rPr>
          <w:commentReference w:id="93"/>
        </w:r>
        <w:r w:rsidDel="00727946">
          <w:delText>, Jones seems overly anxious to assure the reader that Berkeley’s “right thinkers” are just as subject to prejudice as are his “free thinkers.” For instance, Jones quotes Berkeley as writing,</w:delText>
        </w:r>
      </w:del>
    </w:p>
    <w:p w14:paraId="4B2D29A3" w14:textId="6F3CC0E2" w:rsidR="00FC10C4" w:rsidDel="00727946" w:rsidRDefault="00707EA8">
      <w:pPr>
        <w:pStyle w:val="BodyText"/>
        <w:rPr>
          <w:del w:id="96" w:author="Gene Callahan" w:date="2022-12-29T11:44:00Z"/>
        </w:rPr>
      </w:pPr>
      <w:del w:id="97" w:author="Gene Callahan" w:date="2022-12-29T11:44:00Z">
        <w:r w:rsidDel="00727946">
          <w:delText>“[W]ho would choose for his Guide in the Search of Truth, a Man… whose Education hath been behind a Counter, or in an Office? Or whose Speculations have been employed on the Forms of Business, who are only well read in the ways and commerce of Mankind, in Stock-jobbing, Purloining, Supplanting, Bribing?”</w:delText>
        </w:r>
      </w:del>
    </w:p>
    <w:p w14:paraId="1EA34096" w14:textId="5F07995B" w:rsidR="00FC10C4" w:rsidDel="00727946" w:rsidRDefault="00707EA8">
      <w:pPr>
        <w:pStyle w:val="BodyText"/>
        <w:rPr>
          <w:del w:id="98" w:author="Gene Callahan" w:date="2022-12-29T11:44:00Z"/>
        </w:rPr>
      </w:pPr>
      <w:del w:id="99" w:author="Gene Callahan" w:date="2022-12-29T11:44:00Z">
        <w:r w:rsidDel="00727946">
          <w:delText>Jones comments:</w:delText>
        </w:r>
      </w:del>
    </w:p>
    <w:p w14:paraId="77F18352" w14:textId="1B0FAAB6" w:rsidR="00FC10C4" w:rsidDel="00727946" w:rsidRDefault="00707EA8">
      <w:pPr>
        <w:pStyle w:val="BodyText"/>
        <w:rPr>
          <w:del w:id="100" w:author="Gene Callahan" w:date="2022-12-29T11:44:00Z"/>
        </w:rPr>
      </w:pPr>
      <w:del w:id="101" w:author="Gene Callahan" w:date="2022-12-29T11:44:00Z">
        <w:r w:rsidDel="00727946">
          <w:delText>“In the choice of what kind of human character we wish to be led by… what sort of person we take to have clear and extensive views, Crito is set against anyone working in business and finance. This prejudice seems as unfounded as the freethinking prejudiced for nobility of rank…” (373)</w:delText>
        </w:r>
      </w:del>
    </w:p>
    <w:p w14:paraId="0747CFE9" w14:textId="2585C613" w:rsidR="00FC10C4" w:rsidDel="00727946" w:rsidRDefault="00707EA8">
      <w:pPr>
        <w:pStyle w:val="BodyText"/>
        <w:rPr>
          <w:del w:id="102" w:author="Gene Callahan" w:date="2022-12-29T11:44:00Z"/>
        </w:rPr>
      </w:pPr>
      <w:del w:id="103" w:author="Gene Callahan" w:date="2022-12-29T11:44:00Z">
        <w:r w:rsidDel="00727946">
          <w:delText xml:space="preserve">However, Jones has left out important part of the quote from </w:delText>
        </w:r>
        <w:r w:rsidDel="00727946">
          <w:rPr>
            <w:i/>
          </w:rPr>
          <w:delText>Alciphron</w:delText>
        </w:r>
        <w:r w:rsidDel="00727946">
          <w:delText>; Crito also recommends against taking as a guide “a Man whose Thoughts and Time are taken up with Dress, Visits, and Diversions” (</w:delText>
        </w:r>
        <w:r w:rsidDel="00727946">
          <w:rPr>
            <w:i/>
          </w:rPr>
          <w:delText>Alciphron</w:delText>
        </w:r>
        <w:r w:rsidDel="00727946">
          <w:delText>, Second Dialogue, section XIX). Once we combine that with his “</w:delText>
        </w:r>
        <w:r w:rsidDel="00727946">
          <w:rPr>
            <w:i/>
          </w:rPr>
          <w:delText>only</w:delText>
        </w:r>
        <w:r w:rsidDel="00727946">
          <w:delText xml:space="preserve"> well read”, it is clear that Crito is claiming that a mind </w:delText>
        </w:r>
        <w:r w:rsidDel="00727946">
          <w:rPr>
            <w:i/>
          </w:rPr>
          <w:delText>consumed</w:delText>
        </w:r>
        <w:r w:rsidDel="00727946">
          <w:delText xml:space="preserve"> by thoughts of fashion and socializing, or by thoughts of financial gain, will not make a good philosopher. That hardly seems to be a prejudice.</w:delText>
        </w:r>
      </w:del>
    </w:p>
    <w:p w14:paraId="68FFDF81" w14:textId="77777777" w:rsidR="00FC10C4" w:rsidRDefault="00707EA8">
      <w:pPr>
        <w:pStyle w:val="BodyText"/>
      </w:pPr>
      <w:r>
        <w:t xml:space="preserve">In a chapter called “The True End of Speech,” Jones turns his attention to Berkeley as a philosopher of language and semiotician. This is an aspect of Berkeley’s thought that has garnered a great deal of attention lately. (See, for instance Kenneth Pearce’s </w:t>
      </w:r>
      <w:r>
        <w:rPr>
          <w:i/>
        </w:rPr>
        <w:t>Language and the Structure of Berkeley’s World</w:t>
      </w:r>
      <w:r>
        <w:t>.) Jones opens the chapter with a quote from Berkeley that shows that the bishop himself would have welcomed this emphasis:</w:t>
      </w:r>
    </w:p>
    <w:p w14:paraId="3B2E4B1B" w14:textId="77777777" w:rsidR="00FC10C4" w:rsidRDefault="00707EA8">
      <w:pPr>
        <w:pStyle w:val="BodyText"/>
      </w:pPr>
      <w:r>
        <w:t>“The Doctrine of Signs is a Point of great Importance, and general Extent, which, if duly considered, would cast no small Light upon Things…” (</w:t>
      </w:r>
      <w:r>
        <w:rPr>
          <w:i/>
        </w:rPr>
        <w:t>Alciphron</w:t>
      </w:r>
      <w:r>
        <w:t xml:space="preserve"> VII.6, quoted on 379).</w:t>
      </w:r>
    </w:p>
    <w:p w14:paraId="7A040C38" w14:textId="194C1BFD" w:rsidR="00FC10C4" w:rsidDel="00CA5077" w:rsidRDefault="00707EA8">
      <w:pPr>
        <w:pStyle w:val="BodyText"/>
        <w:rPr>
          <w:del w:id="104" w:author="Gene Callahan" w:date="2022-12-29T11:10:00Z"/>
        </w:rPr>
      </w:pPr>
      <w:commentRangeStart w:id="105"/>
      <w:del w:id="106" w:author="Gene Callahan" w:date="2022-12-29T11:10:00Z">
        <w:r w:rsidDel="00CA5077">
          <w:delText>Jones notes that:</w:delText>
        </w:r>
      </w:del>
    </w:p>
    <w:p w14:paraId="0855B024" w14:textId="03E31A1C" w:rsidR="00FC10C4" w:rsidDel="00CA5077" w:rsidRDefault="00707EA8">
      <w:pPr>
        <w:pStyle w:val="BodyText"/>
        <w:rPr>
          <w:del w:id="107" w:author="Gene Callahan" w:date="2022-12-29T11:10:00Z"/>
        </w:rPr>
      </w:pPr>
      <w:del w:id="108" w:author="Gene Callahan" w:date="2022-12-29T11:10:00Z">
        <w:r w:rsidDel="00CA5077">
          <w:delText>“The arguments Berkeley deploys in this account of language have a 20th-century field: his introduction of rules of conduct and changes of behavior as tests of whether a term is meaningful are revolutionary. He has been thought a precursor of Wittgenstein, Grice, and Austin.” (384)</w:delText>
        </w:r>
        <w:commentRangeEnd w:id="105"/>
        <w:r w:rsidR="00486716" w:rsidDel="00CA5077">
          <w:rPr>
            <w:rStyle w:val="CommentReference"/>
          </w:rPr>
          <w:commentReference w:id="105"/>
        </w:r>
      </w:del>
    </w:p>
    <w:p w14:paraId="5A5308DA" w14:textId="047E8DED" w:rsidR="00FC10C4" w:rsidRDefault="00AA19BA">
      <w:pPr>
        <w:pStyle w:val="BodyText"/>
      </w:pPr>
      <w:ins w:id="109" w:author="Gene Callahan" w:date="2022-12-29T11:46:00Z">
        <w:r>
          <w:t>Moving on to another issue, i</w:t>
        </w:r>
      </w:ins>
      <w:commentRangeStart w:id="110"/>
      <w:del w:id="111" w:author="Gene Callahan" w:date="2022-12-29T11:46:00Z">
        <w:r w:rsidR="00707EA8" w:rsidDel="00AA19BA">
          <w:delText>I</w:delText>
        </w:r>
      </w:del>
      <w:r w:rsidR="00707EA8">
        <w:t>n both the chapter “Passive Obedience,</w:t>
      </w:r>
      <w:ins w:id="112" w:author="Gene Callahan" w:date="2022-12-29T11:09:00Z">
        <w:r w:rsidR="00CA5077">
          <w:t>”</w:t>
        </w:r>
      </w:ins>
      <w:r w:rsidR="00707EA8">
        <w:t xml:space="preserve"> and in</w:t>
      </w:r>
      <w:ins w:id="113" w:author="Fedor Benevich" w:date="2022-12-22T11:35:00Z">
        <w:r w:rsidR="0097618E">
          <w:t xml:space="preserve"> </w:t>
        </w:r>
        <w:r w:rsidR="004127BE">
          <w:t>“</w:t>
        </w:r>
      </w:ins>
      <w:r w:rsidR="00707EA8">
        <w:t xml:space="preserve">Discipline," Jones highlights an important conundrum that neither he nor I believe </w:t>
      </w:r>
      <w:proofErr w:type="spellStart"/>
      <w:r w:rsidR="00707EA8">
        <w:t>Berkleley</w:t>
      </w:r>
      <w:proofErr w:type="spellEnd"/>
      <w:r w:rsidR="00707EA8">
        <w:t xml:space="preserve"> successfully resolved</w:t>
      </w:r>
      <w:commentRangeEnd w:id="110"/>
      <w:r w:rsidR="0054048B">
        <w:rPr>
          <w:rStyle w:val="CommentReference"/>
        </w:rPr>
        <w:commentReference w:id="110"/>
      </w:r>
      <w:r w:rsidR="00707EA8">
        <w:t xml:space="preserve">: As an advocate of passive obedience to the current secular rulers, would not Berkeley have to condemn the fact that they themselves gained power by overthrowing the Stuart dynasty? And in recommending that Christians accept the doctrines of the current (Anglican) established church and not engage in “free thinking,” how could he avoid the conclusion that the founders of the Anglican church were wrong in not accepting the doctrines of the Catholic Church and asserting their own right to “free thinking”? In fact, his embrace of passive obedience cost him preferment on some occasions, as critics rightly saw that it could be used to challenge the legitimacy of the House of Hanover. And, as Jones notes, his position on church authority was condemned by </w:t>
      </w:r>
      <w:r w:rsidR="00707EA8">
        <w:lastRenderedPageBreak/>
        <w:t>contemporaries as a “threat to the liberty from overbearing ecclesiastical authority that the Protestant movement itself represented” (421).</w:t>
      </w:r>
    </w:p>
    <w:p w14:paraId="3E8780BE" w14:textId="08147A83" w:rsidR="00FC10C4" w:rsidDel="00057C7F" w:rsidRDefault="00E32647">
      <w:pPr>
        <w:pStyle w:val="BodyText"/>
        <w:rPr>
          <w:del w:id="114" w:author="Gene Callahan" w:date="2022-12-29T01:29:00Z"/>
        </w:rPr>
      </w:pPr>
      <w:ins w:id="115" w:author="Gene Callahan" w:date="2022-12-29T01:39:00Z">
        <w:r>
          <w:t>Despite the above quibbles, t</w:t>
        </w:r>
      </w:ins>
      <w:del w:id="116" w:author="Gene Callahan" w:date="2022-12-29T01:39:00Z">
        <w:r w:rsidR="00707EA8" w:rsidDel="00E32647">
          <w:delText>T</w:delText>
        </w:r>
      </w:del>
      <w:r w:rsidR="00707EA8">
        <w:t>his book is an excellent addition to the literature on Berkeley, one that gives the reader a rich feel not just for Berkeley’s own life</w:t>
      </w:r>
      <w:ins w:id="117" w:author="Gene Callahan" w:date="2022-12-29T01:39:00Z">
        <w:r w:rsidR="00FC29F1">
          <w:t xml:space="preserve"> and works</w:t>
        </w:r>
      </w:ins>
      <w:r w:rsidR="00707EA8">
        <w:t>, but for the context in which that life and those works</w:t>
      </w:r>
      <w:ins w:id="118" w:author="Gene Callahan" w:date="2022-12-29T11:10:00Z">
        <w:r w:rsidR="00CA5077">
          <w:t xml:space="preserve"> took place</w:t>
        </w:r>
      </w:ins>
      <w:del w:id="119" w:author="Gene Callahan" w:date="2022-12-29T11:10:00Z">
        <w:r w:rsidR="00707EA8" w:rsidDel="00CA5077">
          <w:delText xml:space="preserve"> were contained</w:delText>
        </w:r>
      </w:del>
      <w:r w:rsidR="00707EA8">
        <w:t xml:space="preserve">. </w:t>
      </w:r>
      <w:del w:id="120" w:author="Gene Callahan" w:date="2022-12-29T01:29:00Z">
        <w:r w:rsidR="00707EA8" w:rsidDel="00057C7F">
          <w:delText xml:space="preserve">It is true that understanding Berkeley’s life better does cast new light on his works. </w:delText>
        </w:r>
        <w:commentRangeStart w:id="121"/>
        <w:r w:rsidR="00707EA8" w:rsidDel="00057C7F">
          <w:delText xml:space="preserve">But as far as the claim Jones makes, that Berkeley’s life and his philosophy are “inseparable,” this juror must bring in a verdict of “Unproven.” </w:delText>
        </w:r>
        <w:commentRangeEnd w:id="121"/>
        <w:r w:rsidR="00D2492B" w:rsidDel="00057C7F">
          <w:rPr>
            <w:rStyle w:val="CommentReference"/>
          </w:rPr>
          <w:commentReference w:id="121"/>
        </w:r>
        <w:r w:rsidR="00707EA8" w:rsidDel="00057C7F">
          <w:delText>For instance, Berkeley certainly was inspired to debunk the newly fashionable theory of matter put forth by figures such as Descartes and Locke based on the fact that he felt it promoted skepticism. But Berkeley’s arguments as to why matter, as his targets understood it, was an untenable concept, do not depend upon his motivation in making them. They either succeed or not on their own merits. It is very interesting to learn about Berkeley’s intimate involvement with elite Protestant education, his desire to defend and promote Anglicanism, and his efforts to gain better positions within the church. But numerous people at the time were educated in elite Protestant institutions, promoted Anglicanism, and sought better jobs. But only one of them wrote books arguing for immaterialism.</w:delText>
        </w:r>
      </w:del>
    </w:p>
    <w:p w14:paraId="6F62C1ED" w14:textId="60C788B5" w:rsidR="00FC10C4" w:rsidRDefault="00707EA8" w:rsidP="00057C7F">
      <w:pPr>
        <w:pStyle w:val="BodyText"/>
      </w:pPr>
      <w:del w:id="122" w:author="Gene Callahan" w:date="2022-12-29T01:29:00Z">
        <w:r w:rsidDel="00057C7F">
          <w:delText xml:space="preserve">As noted at the beginning of this review, if we cannot consider a thinker’s arguments apart from that thinker’s life history, then Jones’s book itself is radically incomplete: every copy ought to be shipped with a biography of Jones. And unless that is an autobiography, that biography should come with a biography of the person who wrote </w:delText>
        </w:r>
        <w:r w:rsidDel="00057C7F">
          <w:rPr>
            <w:i/>
          </w:rPr>
          <w:delText>it</w:delText>
        </w:r>
        <w:r w:rsidDel="00057C7F">
          <w:delText>. And so on, ad infinitum.</w:delText>
        </w:r>
      </w:del>
    </w:p>
    <w:p w14:paraId="3AB6972F" w14:textId="77777777" w:rsidR="00FC10C4" w:rsidRDefault="00707EA8">
      <w:pPr>
        <w:pStyle w:val="Heading2"/>
      </w:pPr>
      <w:bookmarkStart w:id="123" w:name="bibliography"/>
      <w:r>
        <w:t>Bibliography</w:t>
      </w:r>
      <w:bookmarkEnd w:id="123"/>
    </w:p>
    <w:p w14:paraId="09D2CA1B" w14:textId="4FDFFCF3" w:rsidR="00FC10C4" w:rsidDel="00FC29F1" w:rsidRDefault="00707EA8">
      <w:pPr>
        <w:pStyle w:val="Compact"/>
        <w:numPr>
          <w:ilvl w:val="0"/>
          <w:numId w:val="2"/>
        </w:numPr>
        <w:rPr>
          <w:del w:id="124" w:author="Gene Callahan" w:date="2022-12-29T01:40:00Z"/>
        </w:rPr>
      </w:pPr>
      <w:del w:id="125" w:author="Gene Callahan" w:date="2022-12-29T01:40:00Z">
        <w:r w:rsidDel="00FC29F1">
          <w:delText xml:space="preserve">Oakeshott, Michael (1933) </w:delText>
        </w:r>
        <w:r w:rsidDel="00FC29F1">
          <w:rPr>
            <w:i/>
          </w:rPr>
          <w:delText>Experience and Its Modes</w:delText>
        </w:r>
        <w:r w:rsidDel="00FC29F1">
          <w:delText>, Cambridge: Cambridge University Press.</w:delText>
        </w:r>
      </w:del>
    </w:p>
    <w:p w14:paraId="76A03417" w14:textId="77777777" w:rsidR="00FC10C4" w:rsidRDefault="00707EA8">
      <w:pPr>
        <w:pStyle w:val="Compact"/>
        <w:numPr>
          <w:ilvl w:val="0"/>
          <w:numId w:val="2"/>
        </w:numPr>
      </w:pPr>
      <w:r>
        <w:t xml:space="preserve">Pearce, Kenneth L. (2017) </w:t>
      </w:r>
      <w:r>
        <w:rPr>
          <w:i/>
        </w:rPr>
        <w:t>Language and the Structure of Berkeley’s World</w:t>
      </w:r>
      <w:r>
        <w:t xml:space="preserve"> Oxford: Oxford University Press.</w:t>
      </w:r>
    </w:p>
    <w:p w14:paraId="7AFB3EBA" w14:textId="77777777" w:rsidR="00E00D41" w:rsidRDefault="00E00D41" w:rsidP="00E00D41">
      <w:pPr>
        <w:pStyle w:val="Compact"/>
      </w:pPr>
    </w:p>
    <w:p w14:paraId="13A266D3" w14:textId="77777777" w:rsidR="00E00D41" w:rsidRDefault="00E00D41" w:rsidP="00E00D41">
      <w:pPr>
        <w:pStyle w:val="Compact"/>
      </w:pPr>
    </w:p>
    <w:p w14:paraId="584F6CDD" w14:textId="77777777" w:rsidR="00E00D41" w:rsidRDefault="00E00D41" w:rsidP="00E00D41">
      <w:pPr>
        <w:pStyle w:val="Compact"/>
      </w:pPr>
    </w:p>
    <w:p w14:paraId="7A104DAC" w14:textId="77777777" w:rsidR="00E00D41" w:rsidRDefault="00E00D41" w:rsidP="00E00D41">
      <w:pPr>
        <w:pStyle w:val="Compact"/>
      </w:pPr>
    </w:p>
    <w:p w14:paraId="5E80B532" w14:textId="77777777" w:rsidR="00E00D41" w:rsidRDefault="00E00D41" w:rsidP="00E00D41">
      <w:pPr>
        <w:pStyle w:val="Heading2"/>
      </w:pPr>
      <w:r>
        <w:t>Author details</w:t>
      </w:r>
    </w:p>
    <w:p w14:paraId="0AB426CB" w14:textId="77777777" w:rsidR="00E00D41" w:rsidRDefault="00E00D41" w:rsidP="00E00D41">
      <w:pPr>
        <w:pStyle w:val="Compact"/>
      </w:pPr>
    </w:p>
    <w:p w14:paraId="3C40F53D" w14:textId="77777777" w:rsidR="00E00D41" w:rsidRDefault="00E00D41" w:rsidP="00E00D41">
      <w:pPr>
        <w:pStyle w:val="Compact"/>
      </w:pPr>
      <w:r>
        <w:rPr>
          <w:b/>
        </w:rPr>
        <w:t>Gene Callahan</w:t>
      </w:r>
      <w:r>
        <w:t xml:space="preserve"> has a PhD in political theory from Cardiff University and a Master’s in the philosophy of the social sciences from the London School of Economics. He is the author of </w:t>
      </w:r>
      <w:r>
        <w:rPr>
          <w:i/>
        </w:rPr>
        <w:t>Economics for Real People</w:t>
      </w:r>
      <w:r>
        <w:t xml:space="preserve"> and </w:t>
      </w:r>
      <w:r>
        <w:rPr>
          <w:i/>
        </w:rPr>
        <w:t>Oakeshott on Rome and America</w:t>
      </w:r>
      <w:r>
        <w:t xml:space="preserve">, and co-editor of </w:t>
      </w:r>
      <w:r>
        <w:rPr>
          <w:i/>
        </w:rPr>
        <w:t>Tradition v. Rationalism</w:t>
      </w:r>
      <w:r>
        <w:t xml:space="preserve">, </w:t>
      </w:r>
      <w:r>
        <w:rPr>
          <w:i/>
        </w:rPr>
        <w:t>Critics of Enlightenment Rationalism</w:t>
      </w:r>
      <w:r>
        <w:t xml:space="preserve">, and </w:t>
      </w:r>
      <w:r>
        <w:rPr>
          <w:i/>
        </w:rPr>
        <w:t>Critics of Enlightenment Rationalism Revisited</w:t>
      </w:r>
      <w:r>
        <w:t>. He teaches at New York University.</w:t>
      </w:r>
    </w:p>
    <w:p w14:paraId="230D078B" w14:textId="77777777" w:rsidR="00E00D41" w:rsidRDefault="00E00D41" w:rsidP="00E00D41">
      <w:pPr>
        <w:pStyle w:val="Compact"/>
      </w:pPr>
    </w:p>
    <w:sectPr w:rsidR="00E00D4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edor Benevich" w:date="2022-12-22T11:13:00Z" w:initials="FB">
    <w:p w14:paraId="58FC81EC" w14:textId="77777777" w:rsidR="00543C72" w:rsidRDefault="00543C72" w:rsidP="002C7212">
      <w:pPr>
        <w:pStyle w:val="CommentText"/>
      </w:pPr>
      <w:r>
        <w:rPr>
          <w:rStyle w:val="CommentReference"/>
        </w:rPr>
        <w:annotationRef/>
      </w:r>
      <w:r>
        <w:t>Is this a quotation from Berkley? Or from the author? I am wondering because I thought that the rule is "from impossible anything follows."</w:t>
      </w:r>
    </w:p>
  </w:comment>
  <w:comment w:id="8" w:author="Fedor Benevich" w:date="2022-12-22T11:23:00Z" w:initials="FB">
    <w:p w14:paraId="590F66B7" w14:textId="77777777" w:rsidR="00BD3ACC" w:rsidRDefault="00066FE8" w:rsidP="00E4227A">
      <w:pPr>
        <w:pStyle w:val="CommentText"/>
      </w:pPr>
      <w:r>
        <w:rPr>
          <w:rStyle w:val="CommentReference"/>
        </w:rPr>
        <w:annotationRef/>
      </w:r>
      <w:r w:rsidR="00BD3ACC">
        <w:t>Overall, I am not sure I understand this passage. What do you mean by "Berkley's arguments"? Berkley's own philosophical arguments? How does their correctness imply anything about how we do history of philosophy? Could you please rephrase it?</w:t>
      </w:r>
    </w:p>
  </w:comment>
  <w:comment w:id="9" w:author="Gene Callahan" w:date="2022-12-23T10:57:00Z" w:initials="GC">
    <w:p w14:paraId="7657B9C7" w14:textId="0F3964C9" w:rsidR="00A140C8" w:rsidRDefault="00A140C8">
      <w:pPr>
        <w:pStyle w:val="CommentText"/>
      </w:pPr>
      <w:r>
        <w:rPr>
          <w:rStyle w:val="CommentReference"/>
        </w:rPr>
        <w:annotationRef/>
      </w:r>
      <w:r>
        <w:t>I have clarified to indicate that this is Jones’s contention, not mine. It is Jones who claims they have an implication for how we do history of philosophy.</w:t>
      </w:r>
    </w:p>
  </w:comment>
  <w:comment w:id="31" w:author="Fedor Benevich" w:date="2022-12-22T11:43:00Z" w:initials="FB">
    <w:p w14:paraId="14669E10" w14:textId="77777777" w:rsidR="00057C7F" w:rsidRDefault="00057C7F" w:rsidP="00057C7F">
      <w:pPr>
        <w:pStyle w:val="CommentText"/>
      </w:pPr>
      <w:r>
        <w:rPr>
          <w:rStyle w:val="CommentReference"/>
        </w:rPr>
        <w:annotationRef/>
      </w:r>
      <w:r>
        <w:t>Was the above list of issues supposed to show it? I am not sure how. Could you please make it more explicit in each case? My impression was that everything starting from "An unfortunate recurrence" was a random list of issues with the argumentation in the book.</w:t>
      </w:r>
    </w:p>
  </w:comment>
  <w:comment w:id="39" w:author="Fedor Benevich" w:date="2022-12-22T11:30:00Z" w:initials="FB">
    <w:p w14:paraId="4A2DF25B" w14:textId="77777777" w:rsidR="00033FB2" w:rsidRDefault="00033FB2" w:rsidP="001517DC">
      <w:pPr>
        <w:pStyle w:val="CommentText"/>
      </w:pPr>
      <w:r>
        <w:rPr>
          <w:rStyle w:val="CommentReference"/>
        </w:rPr>
        <w:annotationRef/>
      </w:r>
      <w:r>
        <w:t>If I  understood correctly, the author moves on at this point from one topic to another. Please indicate this transition more clearly.</w:t>
      </w:r>
    </w:p>
  </w:comment>
  <w:comment w:id="43" w:author="Fedor Benevich" w:date="2022-12-22T11:33:00Z" w:initials="FB">
    <w:p w14:paraId="62D8A24C" w14:textId="77777777" w:rsidR="00727946" w:rsidRDefault="00727946" w:rsidP="00727946">
      <w:pPr>
        <w:pStyle w:val="CommentText"/>
      </w:pPr>
      <w:r>
        <w:rPr>
          <w:rStyle w:val="CommentReference"/>
        </w:rPr>
        <w:annotationRef/>
      </w:r>
      <w:r>
        <w:t>It would be helpful to indicate for the reader that in the major part of this review, the author is going through a rather random list of things with which they disagree. Please indicate transitions from one issue to another more clearly and/or make those transition smoother.</w:t>
      </w:r>
    </w:p>
  </w:comment>
  <w:comment w:id="44" w:author="Gene Callahan" w:date="2022-12-29T11:07:00Z" w:initials="GC">
    <w:p w14:paraId="2BD71EB8" w14:textId="77777777" w:rsidR="00727946" w:rsidRDefault="00727946" w:rsidP="00727946">
      <w:pPr>
        <w:pStyle w:val="CommentText"/>
      </w:pPr>
      <w:r>
        <w:rPr>
          <w:rStyle w:val="CommentReference"/>
        </w:rPr>
        <w:annotationRef/>
      </w:r>
      <w:r>
        <w:t>Yes</w:t>
      </w:r>
    </w:p>
  </w:comment>
  <w:comment w:id="55" w:author="Fedor Benevich" w:date="2022-12-22T11:19:00Z" w:initials="FB">
    <w:p w14:paraId="0A02DDDC" w14:textId="1B7019F3" w:rsidR="00ED09AE" w:rsidRDefault="00ED09AE" w:rsidP="00156E14">
      <w:pPr>
        <w:pStyle w:val="CommentText"/>
      </w:pPr>
      <w:r>
        <w:rPr>
          <w:rStyle w:val="CommentReference"/>
        </w:rPr>
        <w:annotationRef/>
      </w:r>
      <w:r>
        <w:t>Incorrect?</w:t>
      </w:r>
    </w:p>
  </w:comment>
  <w:comment w:id="60" w:author="Fedor Benevich" w:date="2022-12-22T11:21:00Z" w:initials="FB">
    <w:p w14:paraId="1D9A0FA1" w14:textId="77777777" w:rsidR="00083314" w:rsidRDefault="00083314" w:rsidP="00DB1878">
      <w:pPr>
        <w:pStyle w:val="CommentText"/>
      </w:pPr>
      <w:r>
        <w:rPr>
          <w:rStyle w:val="CommentReference"/>
        </w:rPr>
        <w:annotationRef/>
      </w:r>
      <w:r>
        <w:t>Jones? Or Berkley?</w:t>
      </w:r>
    </w:p>
  </w:comment>
  <w:comment w:id="81" w:author="Fedor Benevich" w:date="2022-12-22T11:26:00Z" w:initials="FB">
    <w:p w14:paraId="2E2D143A" w14:textId="77777777" w:rsidR="00DF5914" w:rsidRDefault="00DF5914" w:rsidP="00D23E2E">
      <w:pPr>
        <w:pStyle w:val="CommentText"/>
      </w:pPr>
      <w:r>
        <w:rPr>
          <w:rStyle w:val="CommentReference"/>
        </w:rPr>
        <w:annotationRef/>
      </w:r>
      <w:r>
        <w:t>Is this correct? Just to double check</w:t>
      </w:r>
    </w:p>
  </w:comment>
  <w:comment w:id="82" w:author="Gene Callahan" w:date="2022-12-29T01:28:00Z" w:initials="GC">
    <w:p w14:paraId="456D14B4" w14:textId="04C0258B" w:rsidR="00057C7F" w:rsidRDefault="00057C7F">
      <w:pPr>
        <w:pStyle w:val="CommentText"/>
      </w:pPr>
      <w:r>
        <w:rPr>
          <w:rStyle w:val="CommentReference"/>
        </w:rPr>
        <w:annotationRef/>
      </w:r>
    </w:p>
  </w:comment>
  <w:comment w:id="88" w:author="Fedor Benevich" w:date="2022-12-22T11:27:00Z" w:initials="FB">
    <w:p w14:paraId="700BC584" w14:textId="77777777" w:rsidR="004C5162" w:rsidRDefault="004C5162" w:rsidP="008179C8">
      <w:pPr>
        <w:pStyle w:val="CommentText"/>
      </w:pPr>
      <w:r>
        <w:rPr>
          <w:rStyle w:val="CommentReference"/>
        </w:rPr>
        <w:annotationRef/>
      </w:r>
      <w:r>
        <w:t>plans?</w:t>
      </w:r>
    </w:p>
  </w:comment>
  <w:comment w:id="89" w:author="Gene Callahan" w:date="2022-12-29T11:11:00Z" w:initials="GC">
    <w:p w14:paraId="14ACB17C" w14:textId="24867E61" w:rsidR="00CA5077" w:rsidRDefault="00CA5077">
      <w:pPr>
        <w:pStyle w:val="CommentText"/>
      </w:pPr>
      <w:r>
        <w:rPr>
          <w:rStyle w:val="CommentReference"/>
        </w:rPr>
        <w:annotationRef/>
      </w:r>
      <w:r>
        <w:t>No</w:t>
      </w:r>
    </w:p>
  </w:comment>
  <w:comment w:id="92" w:author="Fedor Benevich" w:date="2022-12-22T11:33:00Z" w:initials="FB">
    <w:p w14:paraId="617E56F2" w14:textId="77777777" w:rsidR="0026676C" w:rsidRDefault="00854FAA" w:rsidP="004660E4">
      <w:pPr>
        <w:pStyle w:val="CommentText"/>
      </w:pPr>
      <w:r>
        <w:rPr>
          <w:rStyle w:val="CommentReference"/>
        </w:rPr>
        <w:annotationRef/>
      </w:r>
      <w:r w:rsidR="0026676C">
        <w:t>It would be helpful to indicate for the reader that in the major part of this review, the author is going through a rather random list of things with which they disagree. Please indicate transitions from one issue to another more clearly and/or make those transition smoother.</w:t>
      </w:r>
    </w:p>
  </w:comment>
  <w:comment w:id="93" w:author="Gene Callahan" w:date="2022-12-29T11:07:00Z" w:initials="GC">
    <w:p w14:paraId="345804F8" w14:textId="42D64B38" w:rsidR="00CA5077" w:rsidRDefault="00CA5077">
      <w:pPr>
        <w:pStyle w:val="CommentText"/>
      </w:pPr>
      <w:r>
        <w:rPr>
          <w:rStyle w:val="CommentReference"/>
        </w:rPr>
        <w:annotationRef/>
      </w:r>
      <w:r>
        <w:t>Yes</w:t>
      </w:r>
    </w:p>
  </w:comment>
  <w:comment w:id="105" w:author="Fedor Benevich" w:date="2022-12-22T11:46:00Z" w:initials="FB">
    <w:p w14:paraId="780F142A" w14:textId="77777777" w:rsidR="00486716" w:rsidRDefault="00486716" w:rsidP="00D216D8">
      <w:pPr>
        <w:pStyle w:val="CommentText"/>
      </w:pPr>
      <w:r>
        <w:rPr>
          <w:rStyle w:val="CommentReference"/>
        </w:rPr>
        <w:annotationRef/>
      </w:r>
      <w:r>
        <w:t>I am not sure I understand the role of this. Do you agree with this? What role does this play in your overall argumentation in this review?</w:t>
      </w:r>
    </w:p>
  </w:comment>
  <w:comment w:id="110" w:author="Fedor Benevich" w:date="2022-12-22T11:36:00Z" w:initials="FB">
    <w:p w14:paraId="41892931" w14:textId="6E5FCF63" w:rsidR="0054048B" w:rsidRDefault="0054048B" w:rsidP="00036F3E">
      <w:pPr>
        <w:pStyle w:val="CommentText"/>
      </w:pPr>
      <w:r>
        <w:rPr>
          <w:rStyle w:val="CommentReference"/>
        </w:rPr>
        <w:annotationRef/>
      </w:r>
      <w:r>
        <w:t>Again, I do not understand the connection/transition between the previous issue and this one.</w:t>
      </w:r>
    </w:p>
  </w:comment>
  <w:comment w:id="121" w:author="Fedor Benevich" w:date="2022-12-22T11:43:00Z" w:initials="FB">
    <w:p w14:paraId="4CC50F84" w14:textId="77777777" w:rsidR="006D4C9E" w:rsidRDefault="00D2492B" w:rsidP="00B10F7B">
      <w:pPr>
        <w:pStyle w:val="CommentText"/>
      </w:pPr>
      <w:r>
        <w:rPr>
          <w:rStyle w:val="CommentReference"/>
        </w:rPr>
        <w:annotationRef/>
      </w:r>
      <w:r w:rsidR="006D4C9E">
        <w:t>Was the above list of issues supposed to show it? I am not sure how. Could you please make it more explicit in each case? My impression was that everything starting from "An unfortunate recurrence" was a random list of issues with the argumentation in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FC81EC" w15:done="0"/>
  <w15:commentEx w15:paraId="590F66B7" w15:done="0"/>
  <w15:commentEx w15:paraId="7657B9C7" w15:paraIdParent="590F66B7" w15:done="0"/>
  <w15:commentEx w15:paraId="14669E10" w15:done="0"/>
  <w15:commentEx w15:paraId="4A2DF25B" w15:done="0"/>
  <w15:commentEx w15:paraId="62D8A24C" w15:done="0"/>
  <w15:commentEx w15:paraId="2BD71EB8" w15:paraIdParent="62D8A24C" w15:done="0"/>
  <w15:commentEx w15:paraId="0A02DDDC" w15:done="0"/>
  <w15:commentEx w15:paraId="1D9A0FA1" w15:done="0"/>
  <w15:commentEx w15:paraId="2E2D143A" w15:done="1"/>
  <w15:commentEx w15:paraId="456D14B4" w15:paraIdParent="2E2D143A" w15:done="1"/>
  <w15:commentEx w15:paraId="700BC584" w15:done="0"/>
  <w15:commentEx w15:paraId="14ACB17C" w15:paraIdParent="700BC584" w15:done="0"/>
  <w15:commentEx w15:paraId="617E56F2" w15:done="0"/>
  <w15:commentEx w15:paraId="345804F8" w15:paraIdParent="617E56F2" w15:done="0"/>
  <w15:commentEx w15:paraId="780F142A" w15:done="0"/>
  <w15:commentEx w15:paraId="41892931" w15:done="0"/>
  <w15:commentEx w15:paraId="4CC50F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BA6E" w16cex:dateUtc="2022-12-22T11:13:00Z"/>
  <w16cex:commentExtensible w16cex:durableId="274EBCAB" w16cex:dateUtc="2022-12-22T11:23:00Z"/>
  <w16cex:commentExtensible w16cex:durableId="274EBE69" w16cex:dateUtc="2022-12-22T11:30:00Z"/>
  <w16cex:commentExtensible w16cex:durableId="274EBBC5" w16cex:dateUtc="2022-12-22T11:19:00Z"/>
  <w16cex:commentExtensible w16cex:durableId="274EBC3D" w16cex:dateUtc="2022-12-22T11:21:00Z"/>
  <w16cex:commentExtensible w16cex:durableId="274EBD52" w16cex:dateUtc="2022-12-22T11:26:00Z"/>
  <w16cex:commentExtensible w16cex:durableId="274EBDB3" w16cex:dateUtc="2022-12-22T11:27:00Z"/>
  <w16cex:commentExtensible w16cex:durableId="274EBEFF" w16cex:dateUtc="2022-12-22T11:33:00Z"/>
  <w16cex:commentExtensible w16cex:durableId="274EC219" w16cex:dateUtc="2022-12-22T11:46:00Z"/>
  <w16cex:commentExtensible w16cex:durableId="274EBFD4" w16cex:dateUtc="2022-12-22T11:36:00Z"/>
  <w16cex:commentExtensible w16cex:durableId="274EC179" w16cex:dateUtc="2022-12-22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C81EC" w16cid:durableId="274EBA6E"/>
  <w16cid:commentId w16cid:paraId="590F66B7" w16cid:durableId="274EBCAB"/>
  <w16cid:commentId w16cid:paraId="7657B9C7" w16cid:durableId="27500823"/>
  <w16cid:commentId w16cid:paraId="14669E10" w16cid:durableId="27576C4F"/>
  <w16cid:commentId w16cid:paraId="4A2DF25B" w16cid:durableId="274EBE69"/>
  <w16cid:commentId w16cid:paraId="62D8A24C" w16cid:durableId="2757FC43"/>
  <w16cid:commentId w16cid:paraId="2BD71EB8" w16cid:durableId="2757FC42"/>
  <w16cid:commentId w16cid:paraId="0A02DDDC" w16cid:durableId="274EBBC5"/>
  <w16cid:commentId w16cid:paraId="1D9A0FA1" w16cid:durableId="274EBC3D"/>
  <w16cid:commentId w16cid:paraId="2E2D143A" w16cid:durableId="274EBD52"/>
  <w16cid:commentId w16cid:paraId="456D14B4" w16cid:durableId="27576BD6"/>
  <w16cid:commentId w16cid:paraId="700BC584" w16cid:durableId="274EBDB3"/>
  <w16cid:commentId w16cid:paraId="14ACB17C" w16cid:durableId="2757F44A"/>
  <w16cid:commentId w16cid:paraId="617E56F2" w16cid:durableId="274EBEFF"/>
  <w16cid:commentId w16cid:paraId="345804F8" w16cid:durableId="2757F35D"/>
  <w16cid:commentId w16cid:paraId="780F142A" w16cid:durableId="274EC219"/>
  <w16cid:commentId w16cid:paraId="41892931" w16cid:durableId="274EBFD4"/>
  <w16cid:commentId w16cid:paraId="4CC50F84" w16cid:durableId="274EC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AC159" w14:textId="77777777" w:rsidR="00A20900" w:rsidRDefault="00A20900">
      <w:pPr>
        <w:spacing w:after="0"/>
      </w:pPr>
      <w:r>
        <w:separator/>
      </w:r>
    </w:p>
  </w:endnote>
  <w:endnote w:type="continuationSeparator" w:id="0">
    <w:p w14:paraId="21C22BC5" w14:textId="77777777" w:rsidR="00A20900" w:rsidRDefault="00A20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BD02D" w14:textId="77777777" w:rsidR="00A20900" w:rsidRDefault="00A20900">
      <w:r>
        <w:separator/>
      </w:r>
    </w:p>
  </w:footnote>
  <w:footnote w:type="continuationSeparator" w:id="0">
    <w:p w14:paraId="1783CE88" w14:textId="77777777" w:rsidR="00A20900" w:rsidRDefault="00A20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F0E8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D84B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dor Benevich">
    <w15:presenceInfo w15:providerId="None" w15:userId="Fedor Be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FB2"/>
    <w:rsid w:val="00057C7F"/>
    <w:rsid w:val="00066FE8"/>
    <w:rsid w:val="00067572"/>
    <w:rsid w:val="00083314"/>
    <w:rsid w:val="00132868"/>
    <w:rsid w:val="00244DD0"/>
    <w:rsid w:val="0026676C"/>
    <w:rsid w:val="002A1979"/>
    <w:rsid w:val="004127BE"/>
    <w:rsid w:val="00486716"/>
    <w:rsid w:val="004C5162"/>
    <w:rsid w:val="004E29B3"/>
    <w:rsid w:val="004F1D8D"/>
    <w:rsid w:val="0054048B"/>
    <w:rsid w:val="00543C72"/>
    <w:rsid w:val="00590D07"/>
    <w:rsid w:val="006D4C9E"/>
    <w:rsid w:val="00707EA8"/>
    <w:rsid w:val="00727946"/>
    <w:rsid w:val="00784D58"/>
    <w:rsid w:val="007C675C"/>
    <w:rsid w:val="00854FAA"/>
    <w:rsid w:val="00857911"/>
    <w:rsid w:val="00867A1B"/>
    <w:rsid w:val="008D6863"/>
    <w:rsid w:val="00940F0A"/>
    <w:rsid w:val="0097618E"/>
    <w:rsid w:val="00A140C8"/>
    <w:rsid w:val="00A20900"/>
    <w:rsid w:val="00AA19BA"/>
    <w:rsid w:val="00B86B75"/>
    <w:rsid w:val="00BB208D"/>
    <w:rsid w:val="00BC48D5"/>
    <w:rsid w:val="00BD3ACC"/>
    <w:rsid w:val="00C335CA"/>
    <w:rsid w:val="00C36279"/>
    <w:rsid w:val="00CA5077"/>
    <w:rsid w:val="00D146E1"/>
    <w:rsid w:val="00D2492B"/>
    <w:rsid w:val="00DF5914"/>
    <w:rsid w:val="00E00D41"/>
    <w:rsid w:val="00E315A3"/>
    <w:rsid w:val="00E32647"/>
    <w:rsid w:val="00EB7A12"/>
    <w:rsid w:val="00ED09AE"/>
    <w:rsid w:val="00FC10C4"/>
    <w:rsid w:val="00FC29F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70D7"/>
  <w15:docId w15:val="{28DB7FE8-498E-5541-93A1-FC58D8C4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2A1979"/>
    <w:pPr>
      <w:spacing w:after="0"/>
    </w:pPr>
  </w:style>
  <w:style w:type="character" w:styleId="CommentReference">
    <w:name w:val="annotation reference"/>
    <w:basedOn w:val="DefaultParagraphFont"/>
    <w:semiHidden/>
    <w:unhideWhenUsed/>
    <w:rsid w:val="00543C72"/>
    <w:rPr>
      <w:sz w:val="16"/>
      <w:szCs w:val="16"/>
    </w:rPr>
  </w:style>
  <w:style w:type="paragraph" w:styleId="CommentText">
    <w:name w:val="annotation text"/>
    <w:basedOn w:val="Normal"/>
    <w:link w:val="CommentTextChar"/>
    <w:unhideWhenUsed/>
    <w:rsid w:val="00543C72"/>
    <w:rPr>
      <w:sz w:val="20"/>
      <w:szCs w:val="20"/>
    </w:rPr>
  </w:style>
  <w:style w:type="character" w:customStyle="1" w:styleId="CommentTextChar">
    <w:name w:val="Comment Text Char"/>
    <w:basedOn w:val="DefaultParagraphFont"/>
    <w:link w:val="CommentText"/>
    <w:rsid w:val="00543C72"/>
    <w:rPr>
      <w:sz w:val="20"/>
      <w:szCs w:val="20"/>
    </w:rPr>
  </w:style>
  <w:style w:type="paragraph" w:styleId="CommentSubject">
    <w:name w:val="annotation subject"/>
    <w:basedOn w:val="CommentText"/>
    <w:next w:val="CommentText"/>
    <w:link w:val="CommentSubjectChar"/>
    <w:semiHidden/>
    <w:unhideWhenUsed/>
    <w:rsid w:val="00543C72"/>
    <w:rPr>
      <w:b/>
      <w:bCs/>
    </w:rPr>
  </w:style>
  <w:style w:type="character" w:customStyle="1" w:styleId="CommentSubjectChar">
    <w:name w:val="Comment Subject Char"/>
    <w:basedOn w:val="CommentTextChar"/>
    <w:link w:val="CommentSubject"/>
    <w:semiHidden/>
    <w:rsid w:val="00543C72"/>
    <w:rPr>
      <w:b/>
      <w:bCs/>
      <w:sz w:val="20"/>
      <w:szCs w:val="20"/>
    </w:rPr>
  </w:style>
  <w:style w:type="paragraph" w:styleId="BalloonText">
    <w:name w:val="Balloon Text"/>
    <w:basedOn w:val="Normal"/>
    <w:link w:val="BalloonTextChar"/>
    <w:semiHidden/>
    <w:unhideWhenUsed/>
    <w:rsid w:val="00A140C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140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2931</Words>
  <Characters>15158</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Callahan</dc:creator>
  <cp:keywords/>
  <cp:lastModifiedBy>Gene Callahan</cp:lastModifiedBy>
  <cp:revision>8</cp:revision>
  <dcterms:created xsi:type="dcterms:W3CDTF">2022-12-23T16:05:00Z</dcterms:created>
  <dcterms:modified xsi:type="dcterms:W3CDTF">2022-12-29T16:58:00Z</dcterms:modified>
</cp:coreProperties>
</file>